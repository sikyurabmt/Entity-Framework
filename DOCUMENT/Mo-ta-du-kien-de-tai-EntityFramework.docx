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FFF" w:rsidRPr="00E64F45" w:rsidRDefault="00832FFF" w:rsidP="001132CF">
      <w:pPr>
        <w:spacing w:line="360" w:lineRule="auto"/>
        <w:jc w:val="center"/>
        <w:rPr>
          <w:rFonts w:asciiTheme="majorHAnsi" w:hAnsiTheme="majorHAnsi" w:cstheme="majorHAnsi"/>
          <w:b/>
          <w:sz w:val="40"/>
          <w:szCs w:val="40"/>
          <w:lang w:val="en-US"/>
        </w:rPr>
        <w:pPrChange w:id="0" w:author="Quang Nguyễn Văn" w:date="2017-03-07T20:44:00Z">
          <w:pPr>
            <w:jc w:val="center"/>
          </w:pPr>
        </w:pPrChange>
      </w:pPr>
      <w:r w:rsidRPr="00E64F45">
        <w:rPr>
          <w:rFonts w:asciiTheme="majorHAnsi" w:hAnsiTheme="majorHAnsi" w:cstheme="majorHAnsi"/>
          <w:b/>
          <w:sz w:val="40"/>
          <w:szCs w:val="40"/>
          <w:lang w:val="en-US"/>
        </w:rPr>
        <w:t>CÔNG NGHỆ .NET – SE310.H21</w:t>
      </w:r>
    </w:p>
    <w:p w:rsidR="00832FFF" w:rsidRDefault="00832FFF" w:rsidP="001132CF">
      <w:pPr>
        <w:spacing w:line="360" w:lineRule="auto"/>
        <w:jc w:val="both"/>
        <w:rPr>
          <w:rFonts w:asciiTheme="majorHAnsi" w:hAnsiTheme="majorHAnsi" w:cstheme="majorHAnsi"/>
          <w:sz w:val="26"/>
          <w:szCs w:val="26"/>
          <w:lang w:val="en-US"/>
        </w:rPr>
        <w:pPrChange w:id="1" w:author="Quang Nguyễn Văn" w:date="2017-03-07T20:44:00Z">
          <w:pPr>
            <w:jc w:val="both"/>
          </w:pPr>
        </w:pPrChange>
      </w:pPr>
      <w:r w:rsidRPr="005A04F6">
        <w:rPr>
          <w:rFonts w:asciiTheme="majorHAnsi" w:hAnsiTheme="majorHAnsi" w:cstheme="majorHAnsi"/>
          <w:sz w:val="26"/>
          <w:szCs w:val="26"/>
          <w:u w:val="single"/>
          <w:lang w:val="en-US"/>
        </w:rPr>
        <w:t>GVHD</w:t>
      </w:r>
      <w:r>
        <w:rPr>
          <w:rFonts w:asciiTheme="majorHAnsi" w:hAnsiTheme="majorHAnsi" w:cstheme="majorHAnsi"/>
          <w:sz w:val="26"/>
          <w:szCs w:val="26"/>
          <w:lang w:val="en-US"/>
        </w:rPr>
        <w:t xml:space="preserve">: </w:t>
      </w:r>
      <w:r w:rsidRPr="001B0A1C">
        <w:rPr>
          <w:rFonts w:asciiTheme="majorHAnsi" w:hAnsiTheme="majorHAnsi" w:cstheme="majorHAnsi"/>
          <w:i/>
          <w:sz w:val="26"/>
          <w:szCs w:val="26"/>
          <w:lang w:val="en-US"/>
        </w:rPr>
        <w:t>Th.S Phạm Thi Vương</w:t>
      </w:r>
    </w:p>
    <w:p w:rsidR="00832FFF" w:rsidRDefault="00832FFF" w:rsidP="001132CF">
      <w:pPr>
        <w:spacing w:line="360" w:lineRule="auto"/>
        <w:jc w:val="both"/>
        <w:rPr>
          <w:rFonts w:asciiTheme="majorHAnsi" w:hAnsiTheme="majorHAnsi" w:cstheme="majorHAnsi"/>
          <w:sz w:val="26"/>
          <w:szCs w:val="26"/>
          <w:lang w:val="en-US"/>
        </w:rPr>
        <w:pPrChange w:id="2" w:author="Quang Nguyễn Văn" w:date="2017-03-07T20:44:00Z">
          <w:pPr>
            <w:jc w:val="both"/>
          </w:pPr>
        </w:pPrChange>
      </w:pPr>
      <w:r>
        <w:rPr>
          <w:rFonts w:asciiTheme="majorHAnsi" w:hAnsiTheme="majorHAnsi" w:cstheme="majorHAnsi"/>
          <w:sz w:val="26"/>
          <w:szCs w:val="26"/>
          <w:lang w:val="en-US"/>
        </w:rPr>
        <w:t>Nhóm thực hiện: nhóm 7.</w:t>
      </w:r>
    </w:p>
    <w:p w:rsidR="00832FFF" w:rsidRDefault="00832FFF" w:rsidP="001132CF">
      <w:pPr>
        <w:spacing w:line="360" w:lineRule="auto"/>
        <w:jc w:val="both"/>
        <w:rPr>
          <w:rFonts w:asciiTheme="majorHAnsi" w:hAnsiTheme="majorHAnsi" w:cstheme="majorHAnsi"/>
          <w:sz w:val="26"/>
          <w:szCs w:val="26"/>
          <w:lang w:val="en-US"/>
        </w:rPr>
        <w:pPrChange w:id="3" w:author="Quang Nguyễn Văn" w:date="2017-03-07T20:44:00Z">
          <w:pPr>
            <w:jc w:val="both"/>
          </w:pPr>
        </w:pPrChange>
      </w:pPr>
      <w:r>
        <w:rPr>
          <w:rFonts w:asciiTheme="majorHAnsi" w:hAnsiTheme="majorHAnsi" w:cstheme="majorHAnsi"/>
          <w:sz w:val="26"/>
          <w:szCs w:val="26"/>
          <w:lang w:val="en-US"/>
        </w:rPr>
        <w:t>Thành viên nhóm:</w:t>
      </w:r>
    </w:p>
    <w:p w:rsidR="00832FFF" w:rsidRPr="00C471FB" w:rsidRDefault="00832FFF" w:rsidP="001132CF">
      <w:pPr>
        <w:pStyle w:val="ListParagraph"/>
        <w:numPr>
          <w:ilvl w:val="0"/>
          <w:numId w:val="3"/>
        </w:numPr>
        <w:spacing w:line="360" w:lineRule="auto"/>
        <w:jc w:val="both"/>
        <w:rPr>
          <w:rFonts w:asciiTheme="majorHAnsi" w:hAnsiTheme="majorHAnsi" w:cstheme="majorHAnsi"/>
          <w:sz w:val="26"/>
          <w:szCs w:val="26"/>
          <w:lang w:val="en-US"/>
        </w:rPr>
        <w:pPrChange w:id="4" w:author="Quang Nguyễn Văn" w:date="2017-03-07T20:44:00Z">
          <w:pPr>
            <w:pStyle w:val="ListParagraph"/>
            <w:numPr>
              <w:numId w:val="3"/>
            </w:numPr>
            <w:ind w:left="1440" w:hanging="360"/>
            <w:jc w:val="both"/>
          </w:pPr>
        </w:pPrChange>
      </w:pPr>
      <w:r w:rsidRPr="00C471FB">
        <w:rPr>
          <w:rFonts w:asciiTheme="majorHAnsi" w:hAnsiTheme="majorHAnsi" w:cstheme="majorHAnsi"/>
          <w:sz w:val="26"/>
          <w:szCs w:val="26"/>
          <w:lang w:val="en-US"/>
        </w:rPr>
        <w:t xml:space="preserve">Bùi Đình Lộc Thọ </w:t>
      </w:r>
      <w:r w:rsidR="00B752AD" w:rsidRPr="00C471FB">
        <w:rPr>
          <w:rFonts w:asciiTheme="majorHAnsi" w:hAnsiTheme="majorHAnsi" w:cstheme="majorHAnsi"/>
          <w:sz w:val="26"/>
          <w:szCs w:val="26"/>
          <w:lang w:val="en-US"/>
        </w:rPr>
        <w:tab/>
      </w:r>
      <w:r w:rsidR="00B752AD" w:rsidRPr="00C471FB">
        <w:rPr>
          <w:rFonts w:asciiTheme="majorHAnsi" w:hAnsiTheme="majorHAnsi" w:cstheme="majorHAnsi"/>
          <w:sz w:val="26"/>
          <w:szCs w:val="26"/>
          <w:lang w:val="en-US"/>
        </w:rPr>
        <w:tab/>
      </w:r>
      <w:r w:rsidRPr="00C471FB">
        <w:rPr>
          <w:rFonts w:asciiTheme="majorHAnsi" w:hAnsiTheme="majorHAnsi" w:cstheme="majorHAnsi"/>
          <w:sz w:val="26"/>
          <w:szCs w:val="26"/>
          <w:lang w:val="en-US"/>
        </w:rPr>
        <w:t>- 13520844</w:t>
      </w:r>
    </w:p>
    <w:p w:rsidR="00832FFF" w:rsidRPr="00C471FB" w:rsidRDefault="00832FFF" w:rsidP="001132CF">
      <w:pPr>
        <w:pStyle w:val="ListParagraph"/>
        <w:numPr>
          <w:ilvl w:val="0"/>
          <w:numId w:val="3"/>
        </w:numPr>
        <w:spacing w:line="360" w:lineRule="auto"/>
        <w:jc w:val="both"/>
        <w:rPr>
          <w:rFonts w:asciiTheme="majorHAnsi" w:hAnsiTheme="majorHAnsi" w:cstheme="majorHAnsi"/>
          <w:sz w:val="26"/>
          <w:szCs w:val="26"/>
          <w:lang w:val="en-US"/>
        </w:rPr>
        <w:pPrChange w:id="5" w:author="Quang Nguyễn Văn" w:date="2017-03-07T20:44:00Z">
          <w:pPr>
            <w:pStyle w:val="ListParagraph"/>
            <w:numPr>
              <w:numId w:val="3"/>
            </w:numPr>
            <w:ind w:left="1440" w:hanging="360"/>
            <w:jc w:val="both"/>
          </w:pPr>
        </w:pPrChange>
      </w:pPr>
      <w:r w:rsidRPr="00C471FB">
        <w:rPr>
          <w:rFonts w:asciiTheme="majorHAnsi" w:hAnsiTheme="majorHAnsi" w:cstheme="majorHAnsi"/>
          <w:sz w:val="26"/>
          <w:szCs w:val="26"/>
          <w:lang w:val="en-US"/>
        </w:rPr>
        <w:t xml:space="preserve">Nguyễn Văn Quang </w:t>
      </w:r>
      <w:r w:rsidR="00B752AD" w:rsidRPr="00C471FB">
        <w:rPr>
          <w:rFonts w:asciiTheme="majorHAnsi" w:hAnsiTheme="majorHAnsi" w:cstheme="majorHAnsi"/>
          <w:sz w:val="26"/>
          <w:szCs w:val="26"/>
          <w:lang w:val="en-US"/>
        </w:rPr>
        <w:tab/>
      </w:r>
      <w:r w:rsidR="00B752AD" w:rsidRPr="00C471FB">
        <w:rPr>
          <w:rFonts w:asciiTheme="majorHAnsi" w:hAnsiTheme="majorHAnsi" w:cstheme="majorHAnsi"/>
          <w:sz w:val="26"/>
          <w:szCs w:val="26"/>
          <w:lang w:val="en-US"/>
        </w:rPr>
        <w:tab/>
      </w:r>
      <w:r w:rsidRPr="00C471FB">
        <w:rPr>
          <w:rFonts w:asciiTheme="majorHAnsi" w:hAnsiTheme="majorHAnsi" w:cstheme="majorHAnsi"/>
          <w:sz w:val="26"/>
          <w:szCs w:val="26"/>
          <w:lang w:val="en-US"/>
        </w:rPr>
        <w:t>- 13520675</w:t>
      </w:r>
    </w:p>
    <w:p w:rsidR="00832FFF" w:rsidRPr="00C471FB" w:rsidRDefault="00832FFF" w:rsidP="001132CF">
      <w:pPr>
        <w:pStyle w:val="ListParagraph"/>
        <w:numPr>
          <w:ilvl w:val="0"/>
          <w:numId w:val="3"/>
        </w:numPr>
        <w:spacing w:line="360" w:lineRule="auto"/>
        <w:jc w:val="both"/>
        <w:rPr>
          <w:rFonts w:asciiTheme="majorHAnsi" w:hAnsiTheme="majorHAnsi" w:cstheme="majorHAnsi"/>
          <w:sz w:val="26"/>
          <w:szCs w:val="26"/>
          <w:lang w:val="en-US"/>
        </w:rPr>
        <w:pPrChange w:id="6" w:author="Quang Nguyễn Văn" w:date="2017-03-07T20:44:00Z">
          <w:pPr>
            <w:pStyle w:val="ListParagraph"/>
            <w:numPr>
              <w:numId w:val="3"/>
            </w:numPr>
            <w:ind w:left="1440" w:hanging="360"/>
            <w:jc w:val="both"/>
          </w:pPr>
        </w:pPrChange>
      </w:pPr>
      <w:r w:rsidRPr="00C471FB">
        <w:rPr>
          <w:rFonts w:asciiTheme="majorHAnsi" w:hAnsiTheme="majorHAnsi" w:cstheme="majorHAnsi"/>
          <w:sz w:val="26"/>
          <w:szCs w:val="26"/>
          <w:lang w:val="en-US"/>
        </w:rPr>
        <w:t>Đoàn Duy Phương</w:t>
      </w:r>
      <w:r w:rsidR="00B752AD" w:rsidRPr="00C471FB">
        <w:rPr>
          <w:rFonts w:asciiTheme="majorHAnsi" w:hAnsiTheme="majorHAnsi" w:cstheme="majorHAnsi"/>
          <w:sz w:val="26"/>
          <w:szCs w:val="26"/>
          <w:lang w:val="en-US"/>
        </w:rPr>
        <w:tab/>
      </w:r>
      <w:r w:rsidR="00B752AD" w:rsidRPr="00C471FB">
        <w:rPr>
          <w:rFonts w:asciiTheme="majorHAnsi" w:hAnsiTheme="majorHAnsi" w:cstheme="majorHAnsi"/>
          <w:sz w:val="26"/>
          <w:szCs w:val="26"/>
          <w:lang w:val="en-US"/>
        </w:rPr>
        <w:tab/>
      </w:r>
      <w:r w:rsidRPr="00C471FB">
        <w:rPr>
          <w:rFonts w:asciiTheme="majorHAnsi" w:hAnsiTheme="majorHAnsi" w:cstheme="majorHAnsi"/>
          <w:sz w:val="26"/>
          <w:szCs w:val="26"/>
          <w:lang w:val="en-US"/>
        </w:rPr>
        <w:t>- 13520657</w:t>
      </w:r>
    </w:p>
    <w:p w:rsidR="003E19F9" w:rsidRDefault="00832FFF" w:rsidP="001132CF">
      <w:pPr>
        <w:pStyle w:val="ListParagraph"/>
        <w:numPr>
          <w:ilvl w:val="0"/>
          <w:numId w:val="3"/>
        </w:numPr>
        <w:spacing w:line="360" w:lineRule="auto"/>
        <w:jc w:val="both"/>
        <w:rPr>
          <w:rFonts w:asciiTheme="majorHAnsi" w:hAnsiTheme="majorHAnsi" w:cstheme="majorHAnsi"/>
          <w:sz w:val="26"/>
          <w:szCs w:val="26"/>
          <w:lang w:val="en-US"/>
        </w:rPr>
        <w:pPrChange w:id="7" w:author="Quang Nguyễn Văn" w:date="2017-03-07T20:44:00Z">
          <w:pPr>
            <w:pStyle w:val="ListParagraph"/>
            <w:numPr>
              <w:numId w:val="3"/>
            </w:numPr>
            <w:ind w:left="1440" w:hanging="360"/>
            <w:jc w:val="both"/>
          </w:pPr>
        </w:pPrChange>
      </w:pPr>
      <w:r w:rsidRPr="00C471FB">
        <w:rPr>
          <w:rFonts w:asciiTheme="majorHAnsi" w:hAnsiTheme="majorHAnsi" w:cstheme="majorHAnsi"/>
          <w:sz w:val="26"/>
          <w:szCs w:val="26"/>
          <w:lang w:val="en-US"/>
        </w:rPr>
        <w:t xml:space="preserve">Nguyễn Thanh Hải </w:t>
      </w:r>
      <w:r w:rsidR="00B752AD" w:rsidRPr="00C471FB">
        <w:rPr>
          <w:rFonts w:asciiTheme="majorHAnsi" w:hAnsiTheme="majorHAnsi" w:cstheme="majorHAnsi"/>
          <w:sz w:val="26"/>
          <w:szCs w:val="26"/>
          <w:lang w:val="en-US"/>
        </w:rPr>
        <w:tab/>
      </w:r>
      <w:r w:rsidR="00B752AD" w:rsidRPr="00C471FB">
        <w:rPr>
          <w:rFonts w:asciiTheme="majorHAnsi" w:hAnsiTheme="majorHAnsi" w:cstheme="majorHAnsi"/>
          <w:sz w:val="26"/>
          <w:szCs w:val="26"/>
          <w:lang w:val="en-US"/>
        </w:rPr>
        <w:tab/>
      </w:r>
      <w:r w:rsidRPr="00C471FB">
        <w:rPr>
          <w:rFonts w:asciiTheme="majorHAnsi" w:hAnsiTheme="majorHAnsi" w:cstheme="majorHAnsi"/>
          <w:sz w:val="26"/>
          <w:szCs w:val="26"/>
          <w:lang w:val="en-US"/>
        </w:rPr>
        <w:t>- 13520231</w:t>
      </w:r>
    </w:p>
    <w:p w:rsidR="00287AC6" w:rsidRDefault="00287AC6" w:rsidP="001132CF">
      <w:pPr>
        <w:spacing w:line="360" w:lineRule="auto"/>
        <w:jc w:val="both"/>
        <w:rPr>
          <w:rFonts w:asciiTheme="majorHAnsi" w:hAnsiTheme="majorHAnsi" w:cstheme="majorHAnsi"/>
          <w:sz w:val="26"/>
          <w:szCs w:val="26"/>
          <w:lang w:val="en-US"/>
        </w:rPr>
        <w:pPrChange w:id="8" w:author="Quang Nguyễn Văn" w:date="2017-03-07T20:44:00Z">
          <w:pPr>
            <w:jc w:val="both"/>
          </w:pPr>
        </w:pPrChange>
      </w:pPr>
    </w:p>
    <w:p w:rsidR="005D0BDF" w:rsidRDefault="005D0BDF" w:rsidP="001132CF">
      <w:pPr>
        <w:spacing w:line="360" w:lineRule="auto"/>
        <w:jc w:val="center"/>
        <w:rPr>
          <w:rFonts w:asciiTheme="majorHAnsi" w:hAnsiTheme="majorHAnsi" w:cstheme="majorHAnsi"/>
          <w:sz w:val="26"/>
          <w:szCs w:val="26"/>
          <w:lang w:val="en-US"/>
        </w:rPr>
        <w:pPrChange w:id="9" w:author="Quang Nguyễn Văn" w:date="2017-03-07T20:44:00Z">
          <w:pPr>
            <w:jc w:val="center"/>
          </w:pPr>
        </w:pPrChange>
      </w:pPr>
      <w:r>
        <w:rPr>
          <w:rFonts w:asciiTheme="majorHAnsi" w:hAnsiTheme="majorHAnsi" w:cstheme="majorHAnsi"/>
          <w:sz w:val="26"/>
          <w:szCs w:val="26"/>
          <w:lang w:val="en-US"/>
        </w:rPr>
        <w:t>MÔ TẢ ĐỀ TÀI</w:t>
      </w:r>
    </w:p>
    <w:p w:rsidR="0001639F" w:rsidRPr="002D4EAB" w:rsidRDefault="005D0BDF" w:rsidP="001132CF">
      <w:pPr>
        <w:spacing w:line="360" w:lineRule="auto"/>
        <w:jc w:val="center"/>
        <w:rPr>
          <w:rFonts w:asciiTheme="majorHAnsi" w:hAnsiTheme="majorHAnsi" w:cstheme="majorHAnsi"/>
          <w:b/>
          <w:sz w:val="40"/>
          <w:szCs w:val="40"/>
          <w:lang w:val="en-US"/>
        </w:rPr>
        <w:pPrChange w:id="10" w:author="Quang Nguyễn Văn" w:date="2017-03-07T20:44:00Z">
          <w:pPr>
            <w:jc w:val="center"/>
          </w:pPr>
        </w:pPrChange>
      </w:pPr>
      <w:r w:rsidRPr="002D4EAB">
        <w:rPr>
          <w:rFonts w:asciiTheme="majorHAnsi" w:hAnsiTheme="majorHAnsi" w:cstheme="majorHAnsi"/>
          <w:b/>
          <w:sz w:val="40"/>
          <w:szCs w:val="40"/>
          <w:lang w:val="en-US"/>
        </w:rPr>
        <w:t>ENTITY FRAMEWORK</w:t>
      </w:r>
    </w:p>
    <w:p w:rsidR="000D4BE6" w:rsidRPr="002D4EAB" w:rsidRDefault="005D0BDF" w:rsidP="001132CF">
      <w:pPr>
        <w:pStyle w:val="ListParagraph"/>
        <w:numPr>
          <w:ilvl w:val="0"/>
          <w:numId w:val="4"/>
        </w:numPr>
        <w:spacing w:line="360" w:lineRule="auto"/>
        <w:jc w:val="both"/>
        <w:rPr>
          <w:rFonts w:asciiTheme="majorHAnsi" w:hAnsiTheme="majorHAnsi" w:cstheme="majorHAnsi"/>
          <w:b/>
          <w:sz w:val="30"/>
          <w:szCs w:val="30"/>
          <w:lang w:val="en-US"/>
        </w:rPr>
        <w:pPrChange w:id="11" w:author="Quang Nguyễn Văn" w:date="2017-03-07T20:44:00Z">
          <w:pPr>
            <w:pStyle w:val="ListParagraph"/>
            <w:numPr>
              <w:numId w:val="4"/>
            </w:numPr>
            <w:ind w:hanging="360"/>
            <w:jc w:val="both"/>
          </w:pPr>
        </w:pPrChange>
      </w:pPr>
      <w:r w:rsidRPr="002D4EAB">
        <w:rPr>
          <w:rFonts w:asciiTheme="majorHAnsi" w:hAnsiTheme="majorHAnsi" w:cstheme="majorHAnsi"/>
          <w:b/>
          <w:sz w:val="30"/>
          <w:szCs w:val="30"/>
          <w:lang w:val="en-US"/>
        </w:rPr>
        <w:t>Lý do chọn đề tài</w:t>
      </w:r>
      <w:r w:rsidR="005B205D" w:rsidRPr="002D4EAB">
        <w:rPr>
          <w:rFonts w:asciiTheme="majorHAnsi" w:hAnsiTheme="majorHAnsi" w:cstheme="majorHAnsi"/>
          <w:b/>
          <w:sz w:val="30"/>
          <w:szCs w:val="30"/>
          <w:lang w:val="en-US"/>
        </w:rPr>
        <w:t>:</w:t>
      </w:r>
    </w:p>
    <w:p w:rsidR="005B205D" w:rsidRDefault="005B205D" w:rsidP="001132CF">
      <w:pPr>
        <w:spacing w:line="360" w:lineRule="auto"/>
        <w:ind w:firstLine="720"/>
        <w:jc w:val="both"/>
        <w:rPr>
          <w:rFonts w:asciiTheme="majorHAnsi" w:hAnsiTheme="majorHAnsi" w:cstheme="majorHAnsi"/>
          <w:sz w:val="26"/>
          <w:szCs w:val="26"/>
          <w:lang w:val="en-US"/>
        </w:rPr>
        <w:pPrChange w:id="12" w:author="Quang Nguyễn Văn" w:date="2017-03-07T20:44:00Z">
          <w:pPr>
            <w:ind w:firstLine="720"/>
            <w:jc w:val="both"/>
          </w:pPr>
        </w:pPrChange>
      </w:pPr>
      <w:r>
        <w:rPr>
          <w:rFonts w:asciiTheme="majorHAnsi" w:hAnsiTheme="majorHAnsi" w:cstheme="majorHAnsi"/>
          <w:sz w:val="26"/>
          <w:szCs w:val="26"/>
          <w:lang w:val="en-US"/>
        </w:rPr>
        <w:t>Việc viết code và quản lý code ADO.NET để truy cập dữ liệu là việc làm nhàm chán và tương đối khó. Nên khi sử dụng Entity Framework sẽ giúp lập trình viên tự động hoá được các bước giúp tiếp cận cơ sở dữ liệu dễ dàng và đỡ tốn công sức hơn.</w:t>
      </w:r>
    </w:p>
    <w:p w:rsidR="004779D7" w:rsidRPr="002D4EAB" w:rsidRDefault="004779D7" w:rsidP="001132CF">
      <w:pPr>
        <w:pStyle w:val="ListParagraph"/>
        <w:numPr>
          <w:ilvl w:val="0"/>
          <w:numId w:val="4"/>
        </w:numPr>
        <w:spacing w:line="360" w:lineRule="auto"/>
        <w:jc w:val="both"/>
        <w:rPr>
          <w:rFonts w:asciiTheme="majorHAnsi" w:hAnsiTheme="majorHAnsi" w:cstheme="majorHAnsi"/>
          <w:b/>
          <w:sz w:val="30"/>
          <w:szCs w:val="30"/>
          <w:lang w:val="en-US"/>
        </w:rPr>
        <w:pPrChange w:id="13" w:author="Quang Nguyễn Văn" w:date="2017-03-07T20:44:00Z">
          <w:pPr>
            <w:pStyle w:val="ListParagraph"/>
            <w:numPr>
              <w:numId w:val="4"/>
            </w:numPr>
            <w:ind w:hanging="360"/>
            <w:jc w:val="both"/>
          </w:pPr>
        </w:pPrChange>
      </w:pPr>
      <w:r w:rsidRPr="002D4EAB">
        <w:rPr>
          <w:rFonts w:asciiTheme="majorHAnsi" w:hAnsiTheme="majorHAnsi" w:cstheme="majorHAnsi"/>
          <w:b/>
          <w:sz w:val="30"/>
          <w:szCs w:val="30"/>
          <w:lang w:val="en-US"/>
        </w:rPr>
        <w:t>Tổng quan và giới thiệu về đề tài</w:t>
      </w:r>
      <w:r w:rsidR="002E09A0" w:rsidRPr="002D4EAB">
        <w:rPr>
          <w:rFonts w:asciiTheme="majorHAnsi" w:hAnsiTheme="majorHAnsi" w:cstheme="majorHAnsi"/>
          <w:b/>
          <w:sz w:val="30"/>
          <w:szCs w:val="30"/>
          <w:lang w:val="en-US"/>
        </w:rPr>
        <w:t>:</w:t>
      </w:r>
    </w:p>
    <w:p w:rsidR="003D639F" w:rsidRDefault="003D639F" w:rsidP="001132CF">
      <w:pPr>
        <w:spacing w:line="360" w:lineRule="auto"/>
        <w:ind w:firstLine="720"/>
        <w:jc w:val="both"/>
        <w:rPr>
          <w:rFonts w:asciiTheme="majorHAnsi" w:hAnsiTheme="majorHAnsi" w:cstheme="majorHAnsi"/>
          <w:sz w:val="26"/>
          <w:szCs w:val="26"/>
          <w:shd w:val="clear" w:color="auto" w:fill="FFFFFF"/>
        </w:rPr>
        <w:pPrChange w:id="14" w:author="Quang Nguyễn Văn" w:date="2017-03-07T20:44:00Z">
          <w:pPr>
            <w:ind w:firstLine="720"/>
            <w:jc w:val="both"/>
          </w:pPr>
        </w:pPrChange>
      </w:pPr>
      <w:r w:rsidRPr="006B287F">
        <w:rPr>
          <w:rFonts w:asciiTheme="majorHAnsi" w:hAnsiTheme="majorHAnsi" w:cstheme="majorHAnsi"/>
          <w:sz w:val="26"/>
          <w:szCs w:val="26"/>
        </w:rPr>
        <w:t>Entity Framework là một Object / Relational Mapping (ORM) framework cho phép các nhà phát triển dể dàng làm việc với dữ liệu quan hệ như là các đối tượng domain-specific, loại bỏ đi sự khó khăn trong việc truy cập dữ liệu trước đây. Bằng cách sử dụng Entity Framework, truy vấn LINQ, thì việc lấy và thao tác dữ liệu như các đối tượng trở nên mạnh mẽ hơn.</w:t>
      </w:r>
    </w:p>
    <w:p w:rsidR="003D639F" w:rsidRPr="004529E2" w:rsidRDefault="003D639F" w:rsidP="001132CF">
      <w:pPr>
        <w:spacing w:line="360" w:lineRule="auto"/>
        <w:ind w:firstLine="720"/>
        <w:jc w:val="both"/>
        <w:rPr>
          <w:rFonts w:asciiTheme="majorHAnsi" w:hAnsiTheme="majorHAnsi" w:cstheme="majorHAnsi"/>
          <w:sz w:val="26"/>
          <w:szCs w:val="26"/>
        </w:rPr>
        <w:pPrChange w:id="15" w:author="Quang Nguyễn Văn" w:date="2017-03-07T20:44:00Z">
          <w:pPr>
            <w:ind w:firstLine="720"/>
            <w:jc w:val="both"/>
          </w:pPr>
        </w:pPrChange>
      </w:pPr>
      <w:r w:rsidRPr="004529E2">
        <w:rPr>
          <w:rFonts w:asciiTheme="majorHAnsi" w:hAnsiTheme="majorHAnsi" w:cstheme="majorHAnsi"/>
          <w:sz w:val="26"/>
          <w:szCs w:val="26"/>
        </w:rPr>
        <w:t>Khái quát 3 cách sử dụng EF:</w:t>
      </w:r>
    </w:p>
    <w:p w:rsidR="003D639F" w:rsidRPr="006B287F" w:rsidRDefault="003D639F" w:rsidP="001132CF">
      <w:pPr>
        <w:numPr>
          <w:ilvl w:val="0"/>
          <w:numId w:val="2"/>
        </w:numPr>
        <w:shd w:val="clear" w:color="auto" w:fill="FFFFFF"/>
        <w:tabs>
          <w:tab w:val="clear" w:pos="720"/>
        </w:tabs>
        <w:spacing w:line="360" w:lineRule="auto"/>
        <w:ind w:left="450" w:hanging="24"/>
        <w:jc w:val="both"/>
        <w:textAlignment w:val="baseline"/>
        <w:rPr>
          <w:rFonts w:asciiTheme="majorHAnsi" w:eastAsia="Times New Roman" w:hAnsiTheme="majorHAnsi" w:cstheme="majorHAnsi"/>
          <w:sz w:val="26"/>
          <w:szCs w:val="26"/>
          <w:lang w:eastAsia="vi-VN"/>
        </w:rPr>
        <w:pPrChange w:id="16" w:author="Quang Nguyễn Văn" w:date="2017-03-07T20:44:00Z">
          <w:pPr>
            <w:numPr>
              <w:numId w:val="2"/>
            </w:numPr>
            <w:shd w:val="clear" w:color="auto" w:fill="FFFFFF"/>
            <w:spacing w:after="0" w:line="240" w:lineRule="auto"/>
            <w:ind w:left="450" w:hanging="24"/>
            <w:jc w:val="both"/>
            <w:textAlignment w:val="baseline"/>
          </w:pPr>
        </w:pPrChange>
      </w:pPr>
      <w:r w:rsidRPr="006B287F">
        <w:rPr>
          <w:rFonts w:asciiTheme="majorHAnsi" w:eastAsia="Times New Roman" w:hAnsiTheme="majorHAnsi" w:cstheme="majorHAnsi"/>
          <w:b/>
          <w:bCs/>
          <w:sz w:val="26"/>
          <w:szCs w:val="26"/>
          <w:bdr w:val="none" w:sz="0" w:space="0" w:color="auto" w:frame="1"/>
          <w:lang w:eastAsia="vi-VN"/>
        </w:rPr>
        <w:t> </w:t>
      </w:r>
      <w:r w:rsidRPr="006B287F">
        <w:rPr>
          <w:rFonts w:asciiTheme="majorHAnsi" w:eastAsia="Times New Roman" w:hAnsiTheme="majorHAnsi" w:cstheme="majorHAnsi"/>
          <w:bCs/>
          <w:sz w:val="26"/>
          <w:szCs w:val="26"/>
          <w:bdr w:val="none" w:sz="0" w:space="0" w:color="auto" w:frame="1"/>
          <w:lang w:eastAsia="vi-VN"/>
        </w:rPr>
        <w:t>Database first</w:t>
      </w:r>
      <w:r w:rsidRPr="006B287F">
        <w:rPr>
          <w:rFonts w:asciiTheme="majorHAnsi" w:eastAsia="Times New Roman" w:hAnsiTheme="majorHAnsi" w:cstheme="majorHAnsi"/>
          <w:sz w:val="26"/>
          <w:szCs w:val="26"/>
          <w:lang w:eastAsia="vi-VN"/>
        </w:rPr>
        <w:t>: là phương pháp chỉ nên dùng kh</w:t>
      </w:r>
      <w:r w:rsidR="00277B1E">
        <w:rPr>
          <w:rFonts w:asciiTheme="majorHAnsi" w:eastAsia="Times New Roman" w:hAnsiTheme="majorHAnsi" w:cstheme="majorHAnsi"/>
          <w:sz w:val="26"/>
          <w:szCs w:val="26"/>
          <w:lang w:eastAsia="vi-VN"/>
        </w:rPr>
        <w:t xml:space="preserve">i bạn đã có sẵn CSDL, EF Wizard </w:t>
      </w:r>
      <w:r w:rsidRPr="006B287F">
        <w:rPr>
          <w:rFonts w:asciiTheme="majorHAnsi" w:eastAsia="Times New Roman" w:hAnsiTheme="majorHAnsi" w:cstheme="majorHAnsi"/>
          <w:sz w:val="26"/>
          <w:szCs w:val="26"/>
          <w:lang w:eastAsia="vi-VN"/>
        </w:rPr>
        <w:t>sẽ tạo Model và Code.</w:t>
      </w:r>
    </w:p>
    <w:p w:rsidR="003D639F" w:rsidRPr="006B287F" w:rsidRDefault="003D639F" w:rsidP="001132CF">
      <w:pPr>
        <w:numPr>
          <w:ilvl w:val="0"/>
          <w:numId w:val="2"/>
        </w:numPr>
        <w:shd w:val="clear" w:color="auto" w:fill="FFFFFF"/>
        <w:spacing w:line="360" w:lineRule="auto"/>
        <w:ind w:left="450" w:hanging="24"/>
        <w:jc w:val="both"/>
        <w:textAlignment w:val="baseline"/>
        <w:rPr>
          <w:rFonts w:asciiTheme="majorHAnsi" w:eastAsia="Times New Roman" w:hAnsiTheme="majorHAnsi" w:cstheme="majorHAnsi"/>
          <w:sz w:val="26"/>
          <w:szCs w:val="26"/>
          <w:lang w:eastAsia="vi-VN"/>
        </w:rPr>
        <w:pPrChange w:id="17" w:author="Quang Nguyễn Văn" w:date="2017-03-07T20:44:00Z">
          <w:pPr>
            <w:numPr>
              <w:numId w:val="2"/>
            </w:numPr>
            <w:shd w:val="clear" w:color="auto" w:fill="FFFFFF"/>
            <w:tabs>
              <w:tab w:val="num" w:pos="720"/>
            </w:tabs>
            <w:spacing w:after="0" w:line="240" w:lineRule="auto"/>
            <w:ind w:left="450" w:hanging="24"/>
            <w:jc w:val="both"/>
            <w:textAlignment w:val="baseline"/>
          </w:pPr>
        </w:pPrChange>
      </w:pPr>
      <w:r w:rsidRPr="006B287F">
        <w:rPr>
          <w:rFonts w:asciiTheme="majorHAnsi" w:eastAsia="Times New Roman" w:hAnsiTheme="majorHAnsi" w:cstheme="majorHAnsi"/>
          <w:sz w:val="26"/>
          <w:szCs w:val="26"/>
          <w:lang w:eastAsia="vi-VN"/>
        </w:rPr>
        <w:lastRenderedPageBreak/>
        <w:t> </w:t>
      </w:r>
      <w:r w:rsidRPr="006B287F">
        <w:rPr>
          <w:rFonts w:asciiTheme="majorHAnsi" w:eastAsia="Times New Roman" w:hAnsiTheme="majorHAnsi" w:cstheme="majorHAnsi"/>
          <w:bCs/>
          <w:sz w:val="26"/>
          <w:szCs w:val="26"/>
          <w:bdr w:val="none" w:sz="0" w:space="0" w:color="auto" w:frame="1"/>
          <w:lang w:eastAsia="vi-VN"/>
        </w:rPr>
        <w:t>Models first</w:t>
      </w:r>
      <w:r w:rsidRPr="006B287F">
        <w:rPr>
          <w:rFonts w:asciiTheme="majorHAnsi" w:eastAsia="Times New Roman" w:hAnsiTheme="majorHAnsi" w:cstheme="majorHAnsi"/>
          <w:sz w:val="26"/>
          <w:szCs w:val="26"/>
          <w:lang w:eastAsia="vi-VN"/>
        </w:rPr>
        <w:t>: nên dùng khi bạn bắt đầu thiết kế CSDL từ đầu (từ chưa có gì). Bạn sẽ thiết kế mô hình CSDL (Model) EF sẽ tự tạo code cho bạn, sau đó nhờ EF Wizard tạo CSDL.</w:t>
      </w:r>
      <w:bookmarkStart w:id="18" w:name="_GoBack"/>
      <w:bookmarkEnd w:id="18"/>
    </w:p>
    <w:p w:rsidR="003D639F" w:rsidRPr="003D639F" w:rsidRDefault="003D639F" w:rsidP="001132CF">
      <w:pPr>
        <w:numPr>
          <w:ilvl w:val="0"/>
          <w:numId w:val="2"/>
        </w:numPr>
        <w:shd w:val="clear" w:color="auto" w:fill="FFFFFF"/>
        <w:spacing w:line="360" w:lineRule="auto"/>
        <w:ind w:left="450" w:hanging="24"/>
        <w:jc w:val="both"/>
        <w:textAlignment w:val="baseline"/>
        <w:rPr>
          <w:rFonts w:asciiTheme="majorHAnsi" w:eastAsia="Times New Roman" w:hAnsiTheme="majorHAnsi" w:cstheme="majorHAnsi"/>
          <w:sz w:val="26"/>
          <w:szCs w:val="26"/>
          <w:lang w:eastAsia="vi-VN"/>
        </w:rPr>
        <w:pPrChange w:id="19" w:author="Quang Nguyễn Văn" w:date="2017-03-07T20:44:00Z">
          <w:pPr>
            <w:numPr>
              <w:numId w:val="2"/>
            </w:numPr>
            <w:shd w:val="clear" w:color="auto" w:fill="FFFFFF"/>
            <w:tabs>
              <w:tab w:val="num" w:pos="720"/>
            </w:tabs>
            <w:spacing w:after="0" w:line="240" w:lineRule="auto"/>
            <w:ind w:left="450" w:hanging="24"/>
            <w:jc w:val="both"/>
            <w:textAlignment w:val="baseline"/>
          </w:pPr>
        </w:pPrChange>
      </w:pPr>
      <w:r w:rsidRPr="006B287F">
        <w:rPr>
          <w:rFonts w:asciiTheme="majorHAnsi" w:eastAsia="Times New Roman" w:hAnsiTheme="majorHAnsi" w:cstheme="majorHAnsi"/>
          <w:sz w:val="26"/>
          <w:szCs w:val="26"/>
          <w:lang w:eastAsia="vi-VN"/>
        </w:rPr>
        <w:t> </w:t>
      </w:r>
      <w:r w:rsidRPr="006B287F">
        <w:rPr>
          <w:rFonts w:asciiTheme="majorHAnsi" w:eastAsia="Times New Roman" w:hAnsiTheme="majorHAnsi" w:cstheme="majorHAnsi"/>
          <w:bCs/>
          <w:sz w:val="26"/>
          <w:szCs w:val="26"/>
          <w:bdr w:val="none" w:sz="0" w:space="0" w:color="auto" w:frame="1"/>
          <w:lang w:eastAsia="vi-VN"/>
        </w:rPr>
        <w:t>Code first</w:t>
      </w:r>
      <w:r w:rsidRPr="006B287F">
        <w:rPr>
          <w:rFonts w:asciiTheme="majorHAnsi" w:eastAsia="Times New Roman" w:hAnsiTheme="majorHAnsi" w:cstheme="majorHAnsi"/>
          <w:sz w:val="26"/>
          <w:szCs w:val="26"/>
          <w:lang w:eastAsia="vi-VN"/>
        </w:rPr>
        <w:t>: nên dùng khi đã có mô hình CSDL, bạn sẽ viết Class, từ đó tạo Database.</w:t>
      </w:r>
    </w:p>
    <w:p w:rsidR="002E09A0" w:rsidRPr="003D639F" w:rsidRDefault="002E09A0" w:rsidP="001132CF">
      <w:pPr>
        <w:spacing w:line="360" w:lineRule="auto"/>
        <w:rPr>
          <w:rFonts w:asciiTheme="majorHAnsi" w:hAnsiTheme="majorHAnsi" w:cstheme="majorHAnsi"/>
          <w:sz w:val="26"/>
          <w:szCs w:val="26"/>
        </w:rPr>
        <w:pPrChange w:id="20" w:author="Quang Nguyễn Văn" w:date="2017-03-07T20:44:00Z">
          <w:pPr>
            <w:jc w:val="both"/>
          </w:pPr>
        </w:pPrChange>
      </w:pPr>
    </w:p>
    <w:p w:rsidR="005D0BDF" w:rsidRPr="00D1498F" w:rsidRDefault="00AC7605" w:rsidP="001132CF">
      <w:pPr>
        <w:pStyle w:val="ListParagraph"/>
        <w:numPr>
          <w:ilvl w:val="0"/>
          <w:numId w:val="4"/>
        </w:numPr>
        <w:spacing w:line="360" w:lineRule="auto"/>
        <w:jc w:val="both"/>
        <w:rPr>
          <w:rFonts w:asciiTheme="majorHAnsi" w:hAnsiTheme="majorHAnsi" w:cstheme="majorHAnsi"/>
          <w:b/>
          <w:sz w:val="30"/>
          <w:szCs w:val="30"/>
          <w:rPrChange w:id="21" w:author="Quang Nguyễn Văn" w:date="2017-03-07T20:37:00Z">
            <w:rPr>
              <w:rFonts w:asciiTheme="majorHAnsi" w:hAnsiTheme="majorHAnsi" w:cstheme="majorHAnsi"/>
              <w:b/>
              <w:sz w:val="30"/>
              <w:szCs w:val="30"/>
              <w:lang w:val="en-US"/>
            </w:rPr>
          </w:rPrChange>
        </w:rPr>
        <w:pPrChange w:id="22" w:author="Quang Nguyễn Văn" w:date="2017-03-07T20:44:00Z">
          <w:pPr>
            <w:pStyle w:val="ListParagraph"/>
            <w:numPr>
              <w:numId w:val="4"/>
            </w:numPr>
            <w:ind w:hanging="360"/>
            <w:jc w:val="both"/>
          </w:pPr>
        </w:pPrChange>
      </w:pPr>
      <w:r w:rsidRPr="00D1498F">
        <w:rPr>
          <w:rFonts w:asciiTheme="majorHAnsi" w:hAnsiTheme="majorHAnsi" w:cstheme="majorHAnsi"/>
          <w:b/>
          <w:sz w:val="30"/>
          <w:szCs w:val="30"/>
          <w:rPrChange w:id="23" w:author="Quang Nguyễn Văn" w:date="2017-03-07T20:37:00Z">
            <w:rPr>
              <w:rFonts w:asciiTheme="majorHAnsi" w:hAnsiTheme="majorHAnsi" w:cstheme="majorHAnsi"/>
              <w:b/>
              <w:sz w:val="30"/>
              <w:szCs w:val="30"/>
              <w:lang w:val="en-US"/>
            </w:rPr>
          </w:rPrChange>
        </w:rPr>
        <w:t>Mục đích của đề tài</w:t>
      </w:r>
      <w:r w:rsidR="008D544A" w:rsidRPr="00D1498F">
        <w:rPr>
          <w:rFonts w:asciiTheme="majorHAnsi" w:hAnsiTheme="majorHAnsi" w:cstheme="majorHAnsi"/>
          <w:b/>
          <w:sz w:val="30"/>
          <w:szCs w:val="30"/>
          <w:rPrChange w:id="24" w:author="Quang Nguyễn Văn" w:date="2017-03-07T20:37:00Z">
            <w:rPr>
              <w:rFonts w:asciiTheme="majorHAnsi" w:hAnsiTheme="majorHAnsi" w:cstheme="majorHAnsi"/>
              <w:b/>
              <w:sz w:val="30"/>
              <w:szCs w:val="30"/>
              <w:lang w:val="en-US"/>
            </w:rPr>
          </w:rPrChange>
        </w:rPr>
        <w:t>:</w:t>
      </w:r>
    </w:p>
    <w:p w:rsidR="001132CF" w:rsidRPr="001132CF" w:rsidRDefault="008D544A" w:rsidP="001132CF">
      <w:pPr>
        <w:pStyle w:val="ListParagraph"/>
        <w:numPr>
          <w:ilvl w:val="0"/>
          <w:numId w:val="5"/>
        </w:numPr>
        <w:spacing w:line="360" w:lineRule="auto"/>
        <w:jc w:val="both"/>
        <w:rPr>
          <w:ins w:id="25" w:author="Quang Nguyễn Văn" w:date="2017-03-07T20:44:00Z"/>
          <w:rFonts w:asciiTheme="majorHAnsi" w:hAnsiTheme="majorHAnsi" w:cstheme="majorHAnsi"/>
          <w:sz w:val="26"/>
          <w:szCs w:val="26"/>
          <w:rPrChange w:id="26" w:author="Quang Nguyễn Văn" w:date="2017-03-07T20:44:00Z">
            <w:rPr>
              <w:ins w:id="27" w:author="Quang Nguyễn Văn" w:date="2017-03-07T20:44:00Z"/>
            </w:rPr>
          </w:rPrChange>
        </w:rPr>
        <w:pPrChange w:id="28" w:author="Quang Nguyễn Văn" w:date="2017-03-07T20:44:00Z">
          <w:pPr>
            <w:jc w:val="both"/>
          </w:pPr>
        </w:pPrChange>
      </w:pPr>
      <w:r w:rsidRPr="001132CF">
        <w:rPr>
          <w:rFonts w:asciiTheme="majorHAnsi" w:hAnsiTheme="majorHAnsi" w:cstheme="majorHAnsi"/>
          <w:sz w:val="26"/>
          <w:szCs w:val="26"/>
          <w:rPrChange w:id="29" w:author="Quang Nguyễn Văn" w:date="2017-03-07T20:44:00Z">
            <w:rPr>
              <w:rFonts w:asciiTheme="majorHAnsi" w:hAnsiTheme="majorHAnsi" w:cstheme="majorHAnsi"/>
              <w:sz w:val="26"/>
              <w:szCs w:val="26"/>
              <w:lang w:val="en-US"/>
            </w:rPr>
          </w:rPrChange>
        </w:rPr>
        <w:t>Giới thiệu và hướng dẫn sử dụng Entity Framework</w:t>
      </w:r>
      <w:ins w:id="30" w:author="Quang Nguyễn Văn" w:date="2017-03-07T20:44:00Z">
        <w:r w:rsidR="001132CF" w:rsidRPr="001132CF">
          <w:rPr>
            <w:rFonts w:asciiTheme="majorHAnsi" w:hAnsiTheme="majorHAnsi" w:cstheme="majorHAnsi"/>
            <w:sz w:val="26"/>
            <w:szCs w:val="26"/>
            <w:rPrChange w:id="31" w:author="Quang Nguyễn Văn" w:date="2017-03-07T20:44:00Z">
              <w:rPr/>
            </w:rPrChange>
          </w:rPr>
          <w:t>.</w:t>
        </w:r>
      </w:ins>
    </w:p>
    <w:p w:rsidR="00D1498F" w:rsidRPr="001132CF" w:rsidRDefault="008D544A" w:rsidP="001132CF">
      <w:pPr>
        <w:pStyle w:val="ListParagraph"/>
        <w:numPr>
          <w:ilvl w:val="0"/>
          <w:numId w:val="5"/>
        </w:numPr>
        <w:spacing w:line="360" w:lineRule="auto"/>
        <w:jc w:val="both"/>
        <w:rPr>
          <w:ins w:id="32" w:author="Quang Nguyễn Văn" w:date="2017-03-07T20:41:00Z"/>
          <w:rFonts w:asciiTheme="majorHAnsi" w:hAnsiTheme="majorHAnsi" w:cstheme="majorHAnsi"/>
          <w:sz w:val="26"/>
          <w:szCs w:val="26"/>
          <w:rPrChange w:id="33" w:author="Quang Nguyễn Văn" w:date="2017-03-07T20:44:00Z">
            <w:rPr>
              <w:ins w:id="34" w:author="Quang Nguyễn Văn" w:date="2017-03-07T20:41:00Z"/>
              <w:rFonts w:asciiTheme="majorHAnsi" w:hAnsiTheme="majorHAnsi" w:cstheme="majorHAnsi"/>
              <w:sz w:val="26"/>
              <w:szCs w:val="26"/>
              <w:lang w:val="en-US"/>
            </w:rPr>
          </w:rPrChange>
        </w:rPr>
        <w:pPrChange w:id="35" w:author="Quang Nguyễn Văn" w:date="2017-03-07T20:44:00Z">
          <w:pPr>
            <w:jc w:val="both"/>
          </w:pPr>
        </w:pPrChange>
      </w:pPr>
      <w:del w:id="36" w:author="Quang Nguyễn Văn" w:date="2017-03-07T20:44:00Z">
        <w:r w:rsidRPr="001132CF" w:rsidDel="00CB1A42">
          <w:rPr>
            <w:rFonts w:asciiTheme="majorHAnsi" w:hAnsiTheme="majorHAnsi" w:cstheme="majorHAnsi"/>
            <w:sz w:val="26"/>
            <w:szCs w:val="26"/>
            <w:rPrChange w:id="37" w:author="Quang Nguyễn Văn" w:date="2017-03-07T20:44:00Z">
              <w:rPr>
                <w:rFonts w:asciiTheme="majorHAnsi" w:hAnsiTheme="majorHAnsi" w:cstheme="majorHAnsi"/>
                <w:sz w:val="26"/>
                <w:szCs w:val="26"/>
                <w:lang w:val="en-US"/>
              </w:rPr>
            </w:rPrChange>
          </w:rPr>
          <w:delText>.</w:delText>
        </w:r>
      </w:del>
      <w:ins w:id="38" w:author="Quang Nguyễn Văn" w:date="2017-03-07T20:44:00Z">
        <w:r w:rsidR="001132CF" w:rsidRPr="001132CF">
          <w:rPr>
            <w:rFonts w:asciiTheme="majorHAnsi" w:hAnsiTheme="majorHAnsi" w:cstheme="majorHAnsi"/>
            <w:sz w:val="26"/>
            <w:szCs w:val="26"/>
            <w:rPrChange w:id="39" w:author="Quang Nguyễn Văn" w:date="2017-03-07T20:44:00Z">
              <w:rPr>
                <w:rFonts w:asciiTheme="majorHAnsi" w:hAnsiTheme="majorHAnsi" w:cstheme="majorHAnsi"/>
                <w:sz w:val="26"/>
                <w:szCs w:val="26"/>
                <w:lang w:val="en-US"/>
              </w:rPr>
            </w:rPrChange>
          </w:rPr>
          <w:t>T</w:t>
        </w:r>
      </w:ins>
      <w:ins w:id="40" w:author="Quang Nguyễn Văn" w:date="2017-03-07T20:39:00Z">
        <w:r w:rsidR="00D1498F" w:rsidRPr="001132CF">
          <w:rPr>
            <w:rFonts w:asciiTheme="majorHAnsi" w:hAnsiTheme="majorHAnsi" w:cstheme="majorHAnsi"/>
            <w:sz w:val="26"/>
            <w:szCs w:val="26"/>
            <w:rPrChange w:id="41" w:author="Quang Nguyễn Văn" w:date="2017-03-07T20:44:00Z">
              <w:rPr>
                <w:rFonts w:asciiTheme="majorHAnsi" w:hAnsiTheme="majorHAnsi" w:cstheme="majorHAnsi"/>
                <w:sz w:val="26"/>
                <w:szCs w:val="26"/>
                <w:lang w:val="en-US"/>
              </w:rPr>
            </w:rPrChange>
          </w:rPr>
          <w:t>ìm hiểu</w:t>
        </w:r>
      </w:ins>
      <w:ins w:id="42" w:author="Quang Nguyễn Văn" w:date="2017-03-07T20:41:00Z">
        <w:r w:rsidR="00D1498F" w:rsidRPr="001132CF">
          <w:rPr>
            <w:rFonts w:asciiTheme="majorHAnsi" w:hAnsiTheme="majorHAnsi" w:cstheme="majorHAnsi"/>
            <w:sz w:val="26"/>
            <w:szCs w:val="26"/>
            <w:rPrChange w:id="43" w:author="Quang Nguyễn Văn" w:date="2017-03-07T20:44:00Z">
              <w:rPr>
                <w:rFonts w:asciiTheme="majorHAnsi" w:hAnsiTheme="majorHAnsi" w:cstheme="majorHAnsi"/>
                <w:sz w:val="26"/>
                <w:szCs w:val="26"/>
                <w:lang w:val="en-US"/>
              </w:rPr>
            </w:rPrChange>
          </w:rPr>
          <w:t xml:space="preserve"> chi tiết</w:t>
        </w:r>
      </w:ins>
      <w:ins w:id="44" w:author="Quang Nguyễn Văn" w:date="2017-03-07T20:39:00Z">
        <w:r w:rsidR="00D1498F" w:rsidRPr="001132CF">
          <w:rPr>
            <w:rFonts w:asciiTheme="majorHAnsi" w:hAnsiTheme="majorHAnsi" w:cstheme="majorHAnsi"/>
            <w:sz w:val="26"/>
            <w:szCs w:val="26"/>
            <w:rPrChange w:id="45" w:author="Quang Nguyễn Văn" w:date="2017-03-07T20:44:00Z">
              <w:rPr>
                <w:rFonts w:asciiTheme="majorHAnsi" w:hAnsiTheme="majorHAnsi" w:cstheme="majorHAnsi"/>
                <w:sz w:val="26"/>
                <w:szCs w:val="26"/>
                <w:lang w:val="en-US"/>
              </w:rPr>
            </w:rPrChange>
          </w:rPr>
          <w:t xml:space="preserve"> hơn về cách sử dụng EF.</w:t>
        </w:r>
      </w:ins>
      <w:ins w:id="46" w:author="Quang Nguyễn Văn" w:date="2017-03-07T20:41:00Z">
        <w:r w:rsidR="00D1498F" w:rsidRPr="001132CF">
          <w:rPr>
            <w:rFonts w:asciiTheme="majorHAnsi" w:hAnsiTheme="majorHAnsi" w:cstheme="majorHAnsi"/>
            <w:sz w:val="26"/>
            <w:szCs w:val="26"/>
            <w:rPrChange w:id="47" w:author="Quang Nguyễn Văn" w:date="2017-03-07T20:44:00Z">
              <w:rPr>
                <w:rFonts w:asciiTheme="majorHAnsi" w:hAnsiTheme="majorHAnsi" w:cstheme="majorHAnsi"/>
                <w:sz w:val="26"/>
                <w:szCs w:val="26"/>
                <w:lang w:val="en-US"/>
              </w:rPr>
            </w:rPrChange>
          </w:rPr>
          <w:t xml:space="preserve"> </w:t>
        </w:r>
      </w:ins>
    </w:p>
    <w:p w:rsidR="00D1498F" w:rsidRPr="001132CF" w:rsidRDefault="00D1498F" w:rsidP="001132CF">
      <w:pPr>
        <w:pStyle w:val="ListParagraph"/>
        <w:numPr>
          <w:ilvl w:val="0"/>
          <w:numId w:val="5"/>
        </w:numPr>
        <w:spacing w:line="360" w:lineRule="auto"/>
        <w:jc w:val="both"/>
        <w:rPr>
          <w:ins w:id="48" w:author="Quang Nguyễn Văn" w:date="2017-03-07T20:40:00Z"/>
          <w:rFonts w:asciiTheme="majorHAnsi" w:hAnsiTheme="majorHAnsi" w:cstheme="majorHAnsi"/>
          <w:sz w:val="26"/>
          <w:szCs w:val="26"/>
          <w:lang w:val="en-US"/>
          <w:rPrChange w:id="49" w:author="Quang Nguyễn Văn" w:date="2017-03-07T20:44:00Z">
            <w:rPr>
              <w:ins w:id="50" w:author="Quang Nguyễn Văn" w:date="2017-03-07T20:40:00Z"/>
              <w:lang w:val="en-US"/>
            </w:rPr>
          </w:rPrChange>
        </w:rPr>
        <w:pPrChange w:id="51" w:author="Quang Nguyễn Văn" w:date="2017-03-07T20:44:00Z">
          <w:pPr>
            <w:jc w:val="both"/>
          </w:pPr>
        </w:pPrChange>
      </w:pPr>
      <w:ins w:id="52" w:author="Quang Nguyễn Văn" w:date="2017-03-07T20:41:00Z">
        <w:r w:rsidRPr="001132CF">
          <w:rPr>
            <w:rFonts w:asciiTheme="majorHAnsi" w:hAnsiTheme="majorHAnsi" w:cstheme="majorHAnsi"/>
            <w:sz w:val="26"/>
            <w:szCs w:val="26"/>
            <w:lang w:val="en-US"/>
            <w:rPrChange w:id="53" w:author="Quang Nguyễn Văn" w:date="2017-03-07T20:44:00Z">
              <w:rPr>
                <w:lang w:val="en-US"/>
              </w:rPr>
            </w:rPrChange>
          </w:rPr>
          <w:t>Cách tạo Entity Data Model.</w:t>
        </w:r>
      </w:ins>
    </w:p>
    <w:p w:rsidR="00D1498F" w:rsidRPr="001132CF" w:rsidRDefault="00D1498F" w:rsidP="001132CF">
      <w:pPr>
        <w:pStyle w:val="ListParagraph"/>
        <w:numPr>
          <w:ilvl w:val="0"/>
          <w:numId w:val="5"/>
        </w:numPr>
        <w:spacing w:line="360" w:lineRule="auto"/>
        <w:jc w:val="both"/>
        <w:rPr>
          <w:ins w:id="54" w:author="Quang Nguyễn Văn" w:date="2017-03-07T20:41:00Z"/>
          <w:rFonts w:asciiTheme="majorHAnsi" w:hAnsiTheme="majorHAnsi" w:cstheme="majorHAnsi"/>
          <w:sz w:val="26"/>
          <w:szCs w:val="26"/>
          <w:lang w:val="en-US"/>
          <w:rPrChange w:id="55" w:author="Quang Nguyễn Văn" w:date="2017-03-07T20:44:00Z">
            <w:rPr>
              <w:ins w:id="56" w:author="Quang Nguyễn Văn" w:date="2017-03-07T20:41:00Z"/>
              <w:lang w:val="en-US"/>
            </w:rPr>
          </w:rPrChange>
        </w:rPr>
        <w:pPrChange w:id="57" w:author="Quang Nguyễn Văn" w:date="2017-03-07T20:44:00Z">
          <w:pPr>
            <w:jc w:val="both"/>
          </w:pPr>
        </w:pPrChange>
      </w:pPr>
      <w:ins w:id="58" w:author="Quang Nguyễn Văn" w:date="2017-03-07T20:41:00Z">
        <w:r w:rsidRPr="001132CF">
          <w:rPr>
            <w:rFonts w:asciiTheme="majorHAnsi" w:hAnsiTheme="majorHAnsi" w:cstheme="majorHAnsi"/>
            <w:sz w:val="26"/>
            <w:szCs w:val="26"/>
            <w:rPrChange w:id="59" w:author="Quang Nguyễn Văn" w:date="2017-03-07T20:44:00Z">
              <w:rPr/>
            </w:rPrChange>
          </w:rPr>
          <w:t>Entity Lifecycle</w:t>
        </w:r>
        <w:r w:rsidRPr="001132CF">
          <w:rPr>
            <w:rFonts w:asciiTheme="majorHAnsi" w:hAnsiTheme="majorHAnsi" w:cstheme="majorHAnsi"/>
            <w:sz w:val="26"/>
            <w:szCs w:val="26"/>
            <w:lang w:val="en-US"/>
            <w:rPrChange w:id="60" w:author="Quang Nguyễn Văn" w:date="2017-03-07T20:44:00Z">
              <w:rPr>
                <w:lang w:val="en-US"/>
              </w:rPr>
            </w:rPrChange>
          </w:rPr>
          <w:t xml:space="preserve"> (vòng đời của entity).</w:t>
        </w:r>
      </w:ins>
    </w:p>
    <w:p w:rsidR="00C86757" w:rsidRPr="001132CF" w:rsidRDefault="00C86757" w:rsidP="001132CF">
      <w:pPr>
        <w:pStyle w:val="ListParagraph"/>
        <w:numPr>
          <w:ilvl w:val="0"/>
          <w:numId w:val="5"/>
        </w:numPr>
        <w:spacing w:line="360" w:lineRule="auto"/>
        <w:jc w:val="both"/>
        <w:rPr>
          <w:ins w:id="61" w:author="Quang Nguyễn Văn" w:date="2017-03-07T20:42:00Z"/>
          <w:rFonts w:asciiTheme="majorHAnsi" w:hAnsiTheme="majorHAnsi" w:cstheme="majorHAnsi"/>
          <w:sz w:val="26"/>
          <w:szCs w:val="26"/>
          <w:lang w:val="en-US"/>
          <w:rPrChange w:id="62" w:author="Quang Nguyễn Văn" w:date="2017-03-07T20:44:00Z">
            <w:rPr>
              <w:ins w:id="63" w:author="Quang Nguyễn Văn" w:date="2017-03-07T20:42:00Z"/>
              <w:lang w:val="en-US"/>
            </w:rPr>
          </w:rPrChange>
        </w:rPr>
        <w:pPrChange w:id="64" w:author="Quang Nguyễn Văn" w:date="2017-03-07T20:44:00Z">
          <w:pPr>
            <w:jc w:val="both"/>
          </w:pPr>
        </w:pPrChange>
      </w:pPr>
      <w:ins w:id="65" w:author="Quang Nguyễn Văn" w:date="2017-03-07T20:41:00Z">
        <w:r w:rsidRPr="001132CF">
          <w:rPr>
            <w:rFonts w:asciiTheme="majorHAnsi" w:hAnsiTheme="majorHAnsi" w:cstheme="majorHAnsi"/>
            <w:sz w:val="26"/>
            <w:szCs w:val="26"/>
            <w:lang w:val="en-US"/>
            <w:rPrChange w:id="66" w:author="Quang Nguyễn Văn" w:date="2017-03-07T20:44:00Z">
              <w:rPr>
                <w:lang w:val="en-US"/>
              </w:rPr>
            </w:rPrChange>
          </w:rPr>
          <w:t>Entity Relationships (mối quan hệ giữa các thực thể trong EF).</w:t>
        </w:r>
      </w:ins>
    </w:p>
    <w:p w:rsidR="00D1498F" w:rsidDel="00D1498F" w:rsidRDefault="00D1498F" w:rsidP="001132CF">
      <w:pPr>
        <w:spacing w:line="360" w:lineRule="auto"/>
        <w:jc w:val="both"/>
        <w:rPr>
          <w:del w:id="67" w:author="Quang Nguyễn Văn" w:date="2017-03-07T20:41:00Z"/>
          <w:rFonts w:asciiTheme="majorHAnsi" w:hAnsiTheme="majorHAnsi" w:cstheme="majorHAnsi"/>
          <w:sz w:val="26"/>
          <w:szCs w:val="26"/>
          <w:lang w:val="en-US"/>
        </w:rPr>
        <w:pPrChange w:id="68" w:author="Quang Nguyễn Văn" w:date="2017-03-07T20:44:00Z">
          <w:pPr>
            <w:jc w:val="both"/>
          </w:pPr>
        </w:pPrChange>
      </w:pPr>
    </w:p>
    <w:p w:rsidR="008D544A" w:rsidRDefault="00B92329" w:rsidP="001132CF">
      <w:pPr>
        <w:spacing w:line="360" w:lineRule="auto"/>
        <w:rPr>
          <w:rFonts w:asciiTheme="majorHAnsi" w:hAnsiTheme="majorHAnsi" w:cstheme="majorHAnsi"/>
          <w:sz w:val="26"/>
          <w:szCs w:val="26"/>
          <w:lang w:val="en-US"/>
        </w:rPr>
        <w:pPrChange w:id="69" w:author="Quang Nguyễn Văn" w:date="2017-03-07T20:44:00Z">
          <w:pPr/>
        </w:pPrChange>
      </w:pPr>
      <w:del w:id="70" w:author="Quang Nguyễn Văn" w:date="2017-03-07T20:43:00Z">
        <w:r w:rsidDel="00AE0C04">
          <w:rPr>
            <w:rFonts w:asciiTheme="majorHAnsi" w:hAnsiTheme="majorHAnsi" w:cstheme="majorHAnsi"/>
            <w:sz w:val="26"/>
            <w:szCs w:val="26"/>
            <w:lang w:val="en-US"/>
          </w:rPr>
          <w:br w:type="page"/>
        </w:r>
      </w:del>
    </w:p>
    <w:p w:rsidR="00283F65" w:rsidRPr="002D4EAB" w:rsidRDefault="00283F65" w:rsidP="001132CF">
      <w:pPr>
        <w:pStyle w:val="ListParagraph"/>
        <w:numPr>
          <w:ilvl w:val="0"/>
          <w:numId w:val="4"/>
        </w:numPr>
        <w:spacing w:line="360" w:lineRule="auto"/>
        <w:jc w:val="both"/>
        <w:rPr>
          <w:rFonts w:asciiTheme="majorHAnsi" w:hAnsiTheme="majorHAnsi" w:cstheme="majorHAnsi"/>
          <w:b/>
          <w:sz w:val="30"/>
          <w:szCs w:val="30"/>
          <w:lang w:val="en-US"/>
        </w:rPr>
        <w:pPrChange w:id="71" w:author="Quang Nguyễn Văn" w:date="2017-03-07T20:44:00Z">
          <w:pPr>
            <w:pStyle w:val="ListParagraph"/>
            <w:numPr>
              <w:numId w:val="4"/>
            </w:numPr>
            <w:ind w:hanging="360"/>
            <w:jc w:val="both"/>
          </w:pPr>
        </w:pPrChange>
      </w:pPr>
      <w:r w:rsidRPr="002D4EAB">
        <w:rPr>
          <w:rFonts w:asciiTheme="majorHAnsi" w:hAnsiTheme="majorHAnsi" w:cstheme="majorHAnsi"/>
          <w:b/>
          <w:sz w:val="30"/>
          <w:szCs w:val="30"/>
          <w:lang w:val="en-US"/>
        </w:rPr>
        <w:t>Cách triển khai nội dung</w:t>
      </w:r>
      <w:r w:rsidR="003D639F" w:rsidRPr="002D4EAB">
        <w:rPr>
          <w:rFonts w:asciiTheme="majorHAnsi" w:hAnsiTheme="majorHAnsi" w:cstheme="majorHAnsi"/>
          <w:b/>
          <w:sz w:val="30"/>
          <w:szCs w:val="30"/>
          <w:lang w:val="en-US"/>
        </w:rPr>
        <w:t>:</w:t>
      </w:r>
    </w:p>
    <w:p w:rsidR="006542C3" w:rsidDel="00D1498F" w:rsidRDefault="00D1498F" w:rsidP="001132CF">
      <w:pPr>
        <w:spacing w:line="360" w:lineRule="auto"/>
        <w:jc w:val="both"/>
        <w:rPr>
          <w:del w:id="72" w:author="Quang Nguyễn Văn" w:date="2017-03-07T20:37:00Z"/>
          <w:rFonts w:asciiTheme="majorHAnsi" w:hAnsiTheme="majorHAnsi" w:cstheme="majorHAnsi"/>
          <w:sz w:val="26"/>
          <w:szCs w:val="26"/>
          <w:lang w:val="en-US"/>
        </w:rPr>
        <w:pPrChange w:id="73" w:author="Quang Nguyễn Văn" w:date="2017-03-07T20:44:00Z">
          <w:pPr>
            <w:jc w:val="both"/>
          </w:pPr>
        </w:pPrChange>
      </w:pPr>
      <w:ins w:id="74" w:author="Quang Nguyễn Văn" w:date="2017-03-07T20:37:00Z">
        <w:r>
          <w:rPr>
            <w:rFonts w:asciiTheme="majorHAnsi" w:hAnsiTheme="majorHAnsi" w:cstheme="majorHAnsi"/>
            <w:sz w:val="26"/>
            <w:szCs w:val="26"/>
            <w:lang w:val="en-US"/>
          </w:rPr>
          <w:t>Nội dung nhóm trình bày sẽ f</w:t>
        </w:r>
      </w:ins>
      <w:del w:id="75" w:author="Quang Nguyễn Văn" w:date="2017-03-07T20:37:00Z">
        <w:r w:rsidR="00283F65" w:rsidDel="00D1498F">
          <w:rPr>
            <w:rFonts w:asciiTheme="majorHAnsi" w:hAnsiTheme="majorHAnsi" w:cstheme="majorHAnsi"/>
            <w:sz w:val="26"/>
            <w:szCs w:val="26"/>
            <w:lang w:val="en-US"/>
          </w:rPr>
          <w:delText>F</w:delText>
        </w:r>
      </w:del>
      <w:r w:rsidR="00283F65">
        <w:rPr>
          <w:rFonts w:asciiTheme="majorHAnsi" w:hAnsiTheme="majorHAnsi" w:cstheme="majorHAnsi"/>
          <w:sz w:val="26"/>
          <w:szCs w:val="26"/>
          <w:lang w:val="en-US"/>
        </w:rPr>
        <w:t xml:space="preserve">ocus vào việc trả trả lời 4 câu hỏi: </w:t>
      </w:r>
      <w:r w:rsidR="007414B1" w:rsidRPr="006B287F">
        <w:rPr>
          <w:rFonts w:asciiTheme="majorHAnsi" w:hAnsiTheme="majorHAnsi" w:cstheme="majorHAnsi"/>
          <w:sz w:val="26"/>
          <w:szCs w:val="26"/>
          <w:lang w:val="en-US"/>
        </w:rPr>
        <w:t>What?</w:t>
      </w:r>
      <w:r w:rsidR="007641EE" w:rsidRPr="006B287F">
        <w:rPr>
          <w:rFonts w:asciiTheme="majorHAnsi" w:hAnsiTheme="majorHAnsi" w:cstheme="majorHAnsi"/>
          <w:sz w:val="26"/>
          <w:szCs w:val="26"/>
          <w:lang w:val="en-US"/>
        </w:rPr>
        <w:t xml:space="preserve"> </w:t>
      </w:r>
      <w:r w:rsidR="00804063" w:rsidRPr="006B287F">
        <w:rPr>
          <w:rFonts w:asciiTheme="majorHAnsi" w:hAnsiTheme="majorHAnsi" w:cstheme="majorHAnsi"/>
          <w:sz w:val="26"/>
          <w:szCs w:val="26"/>
          <w:lang w:val="en-US"/>
        </w:rPr>
        <w:t>Why? When? How</w:t>
      </w:r>
      <w:ins w:id="76" w:author="Quang Nguyễn Văn" w:date="2017-03-07T20:37:00Z">
        <w:r>
          <w:rPr>
            <w:rFonts w:asciiTheme="majorHAnsi" w:hAnsiTheme="majorHAnsi" w:cstheme="majorHAnsi"/>
            <w:sz w:val="26"/>
            <w:szCs w:val="26"/>
            <w:lang w:val="en-US"/>
          </w:rPr>
          <w:t xml:space="preserve">? </w:t>
        </w:r>
      </w:ins>
      <w:del w:id="77" w:author="Quang Nguyễn Văn" w:date="2017-03-07T20:37:00Z">
        <w:r w:rsidR="00804063" w:rsidRPr="006B287F" w:rsidDel="00D1498F">
          <w:rPr>
            <w:rFonts w:asciiTheme="majorHAnsi" w:hAnsiTheme="majorHAnsi" w:cstheme="majorHAnsi"/>
            <w:sz w:val="26"/>
            <w:szCs w:val="26"/>
            <w:lang w:val="en-US"/>
          </w:rPr>
          <w:delText>?</w:delText>
        </w:r>
      </w:del>
    </w:p>
    <w:p w:rsidR="006B287F" w:rsidRPr="00930B69" w:rsidRDefault="00283F65" w:rsidP="001132CF">
      <w:pPr>
        <w:spacing w:line="360" w:lineRule="auto"/>
        <w:jc w:val="both"/>
        <w:rPr>
          <w:rFonts w:asciiTheme="majorHAnsi" w:hAnsiTheme="majorHAnsi" w:cstheme="majorHAnsi"/>
          <w:sz w:val="26"/>
          <w:szCs w:val="26"/>
          <w:lang w:val="en-US"/>
        </w:rPr>
        <w:pPrChange w:id="78" w:author="Quang Nguyễn Văn" w:date="2017-03-07T20:44:00Z">
          <w:pPr>
            <w:jc w:val="both"/>
          </w:pPr>
        </w:pPrChange>
      </w:pPr>
      <w:r>
        <w:rPr>
          <w:rFonts w:asciiTheme="majorHAnsi" w:hAnsiTheme="majorHAnsi" w:cstheme="majorHAnsi"/>
          <w:sz w:val="26"/>
          <w:szCs w:val="26"/>
          <w:lang w:val="en-US"/>
        </w:rPr>
        <w:t xml:space="preserve">Nhằm </w:t>
      </w:r>
      <w:del w:id="79" w:author="Quang Nguyễn Văn" w:date="2017-03-07T20:37:00Z">
        <w:r w:rsidDel="00D1498F">
          <w:rPr>
            <w:rFonts w:asciiTheme="majorHAnsi" w:hAnsiTheme="majorHAnsi" w:cstheme="majorHAnsi"/>
            <w:sz w:val="26"/>
            <w:szCs w:val="26"/>
            <w:lang w:val="en-US"/>
          </w:rPr>
          <w:delText>trình bày</w:delText>
        </w:r>
      </w:del>
      <w:ins w:id="80" w:author="Quang Nguyễn Văn" w:date="2017-03-07T20:37:00Z">
        <w:r w:rsidR="00D1498F">
          <w:rPr>
            <w:rFonts w:asciiTheme="majorHAnsi" w:hAnsiTheme="majorHAnsi" w:cstheme="majorHAnsi"/>
            <w:sz w:val="26"/>
            <w:szCs w:val="26"/>
            <w:lang w:val="en-US"/>
          </w:rPr>
          <w:t>giới thiệu</w:t>
        </w:r>
      </w:ins>
      <w:r>
        <w:rPr>
          <w:rFonts w:asciiTheme="majorHAnsi" w:hAnsiTheme="majorHAnsi" w:cstheme="majorHAnsi"/>
          <w:sz w:val="26"/>
          <w:szCs w:val="26"/>
          <w:lang w:val="en-US"/>
        </w:rPr>
        <w:t xml:space="preserve"> về Entity Framework, vì sao cần sử dụng EF, sử dụng EF khi nào, làm cách nào để sử dụ</w:t>
      </w:r>
      <w:r w:rsidR="00984483">
        <w:rPr>
          <w:rFonts w:asciiTheme="majorHAnsi" w:hAnsiTheme="majorHAnsi" w:cstheme="majorHAnsi"/>
          <w:sz w:val="26"/>
          <w:szCs w:val="26"/>
          <w:lang w:val="en-US"/>
        </w:rPr>
        <w:t>ng EF.</w:t>
      </w:r>
    </w:p>
    <w:sectPr w:rsidR="006B287F" w:rsidRPr="00930B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5332E"/>
    <w:multiLevelType w:val="hybridMultilevel"/>
    <w:tmpl w:val="6B4E227A"/>
    <w:lvl w:ilvl="0" w:tplc="E9F6278C">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nsid w:val="05326EA3"/>
    <w:multiLevelType w:val="hybridMultilevel"/>
    <w:tmpl w:val="950433EE"/>
    <w:lvl w:ilvl="0" w:tplc="E9F6278C">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2A6D418C"/>
    <w:multiLevelType w:val="multilevel"/>
    <w:tmpl w:val="A7CA7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660FD8"/>
    <w:multiLevelType w:val="hybridMultilevel"/>
    <w:tmpl w:val="2872F1B4"/>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5FCE1CFF"/>
    <w:multiLevelType w:val="hybridMultilevel"/>
    <w:tmpl w:val="3E9426D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Quang Nguyễn Văn">
    <w15:presenceInfo w15:providerId="Windows Live" w15:userId="841921183d771d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6E4"/>
    <w:rsid w:val="0001639F"/>
    <w:rsid w:val="000D4BE6"/>
    <w:rsid w:val="00100C11"/>
    <w:rsid w:val="001132CF"/>
    <w:rsid w:val="001A113B"/>
    <w:rsid w:val="001B0A1C"/>
    <w:rsid w:val="002019CA"/>
    <w:rsid w:val="00236B4B"/>
    <w:rsid w:val="00250094"/>
    <w:rsid w:val="00277B1E"/>
    <w:rsid w:val="00283F65"/>
    <w:rsid w:val="00287AC6"/>
    <w:rsid w:val="002D4EAB"/>
    <w:rsid w:val="002E09A0"/>
    <w:rsid w:val="00380018"/>
    <w:rsid w:val="003D639F"/>
    <w:rsid w:val="003E19F9"/>
    <w:rsid w:val="00431951"/>
    <w:rsid w:val="004529E2"/>
    <w:rsid w:val="004779D7"/>
    <w:rsid w:val="004D2FAB"/>
    <w:rsid w:val="005A04F6"/>
    <w:rsid w:val="005B205D"/>
    <w:rsid w:val="005D0BDF"/>
    <w:rsid w:val="005E0C7B"/>
    <w:rsid w:val="00650421"/>
    <w:rsid w:val="006542C3"/>
    <w:rsid w:val="006B287F"/>
    <w:rsid w:val="00723348"/>
    <w:rsid w:val="007414B1"/>
    <w:rsid w:val="007641EE"/>
    <w:rsid w:val="00772CA7"/>
    <w:rsid w:val="00804063"/>
    <w:rsid w:val="00832FFF"/>
    <w:rsid w:val="008D544A"/>
    <w:rsid w:val="00930B69"/>
    <w:rsid w:val="00984483"/>
    <w:rsid w:val="00A2793F"/>
    <w:rsid w:val="00A34E8E"/>
    <w:rsid w:val="00A441C9"/>
    <w:rsid w:val="00AA142E"/>
    <w:rsid w:val="00AC7605"/>
    <w:rsid w:val="00AE0C04"/>
    <w:rsid w:val="00B752AD"/>
    <w:rsid w:val="00B92329"/>
    <w:rsid w:val="00C250BE"/>
    <w:rsid w:val="00C471FB"/>
    <w:rsid w:val="00C86757"/>
    <w:rsid w:val="00C9072F"/>
    <w:rsid w:val="00CB1A42"/>
    <w:rsid w:val="00D1498F"/>
    <w:rsid w:val="00D256C3"/>
    <w:rsid w:val="00D37F48"/>
    <w:rsid w:val="00D94B10"/>
    <w:rsid w:val="00DB356B"/>
    <w:rsid w:val="00E64F45"/>
    <w:rsid w:val="00E85A8D"/>
    <w:rsid w:val="00EF36E4"/>
    <w:rsid w:val="00F760B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FC51EE-E8DD-4D86-AAF7-51D92116F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kimlinks-unlinked">
    <w:name w:val="skimlinks-unlinked"/>
    <w:basedOn w:val="DefaultParagraphFont"/>
    <w:rsid w:val="007641EE"/>
  </w:style>
  <w:style w:type="character" w:customStyle="1" w:styleId="apple-converted-space">
    <w:name w:val="apple-converted-space"/>
    <w:basedOn w:val="DefaultParagraphFont"/>
    <w:rsid w:val="007641EE"/>
  </w:style>
  <w:style w:type="character" w:styleId="Strong">
    <w:name w:val="Strong"/>
    <w:basedOn w:val="DefaultParagraphFont"/>
    <w:uiPriority w:val="22"/>
    <w:qFormat/>
    <w:rsid w:val="001A113B"/>
    <w:rPr>
      <w:b/>
      <w:bCs/>
    </w:rPr>
  </w:style>
  <w:style w:type="paragraph" w:styleId="NoSpacing">
    <w:name w:val="No Spacing"/>
    <w:uiPriority w:val="1"/>
    <w:qFormat/>
    <w:rsid w:val="002019CA"/>
    <w:pPr>
      <w:spacing w:after="0" w:line="240" w:lineRule="auto"/>
    </w:pPr>
  </w:style>
  <w:style w:type="paragraph" w:styleId="NormalWeb">
    <w:name w:val="Normal (Web)"/>
    <w:basedOn w:val="Normal"/>
    <w:uiPriority w:val="99"/>
    <w:semiHidden/>
    <w:unhideWhenUsed/>
    <w:rsid w:val="00431951"/>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ListParagraph">
    <w:name w:val="List Paragraph"/>
    <w:basedOn w:val="Normal"/>
    <w:uiPriority w:val="34"/>
    <w:qFormat/>
    <w:rsid w:val="00A441C9"/>
    <w:pPr>
      <w:ind w:left="720"/>
      <w:contextualSpacing/>
    </w:pPr>
  </w:style>
  <w:style w:type="character" w:styleId="Hyperlink">
    <w:name w:val="Hyperlink"/>
    <w:basedOn w:val="DefaultParagraphFont"/>
    <w:uiPriority w:val="99"/>
    <w:unhideWhenUsed/>
    <w:rsid w:val="00D94B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8255489">
      <w:bodyDiv w:val="1"/>
      <w:marLeft w:val="0"/>
      <w:marRight w:val="0"/>
      <w:marTop w:val="0"/>
      <w:marBottom w:val="0"/>
      <w:divBdr>
        <w:top w:val="none" w:sz="0" w:space="0" w:color="auto"/>
        <w:left w:val="none" w:sz="0" w:space="0" w:color="auto"/>
        <w:bottom w:val="none" w:sz="0" w:space="0" w:color="auto"/>
        <w:right w:val="none" w:sz="0" w:space="0" w:color="auto"/>
      </w:divBdr>
    </w:div>
    <w:div w:id="1210341071">
      <w:bodyDiv w:val="1"/>
      <w:marLeft w:val="0"/>
      <w:marRight w:val="0"/>
      <w:marTop w:val="0"/>
      <w:marBottom w:val="0"/>
      <w:divBdr>
        <w:top w:val="none" w:sz="0" w:space="0" w:color="auto"/>
        <w:left w:val="none" w:sz="0" w:space="0" w:color="auto"/>
        <w:bottom w:val="none" w:sz="0" w:space="0" w:color="auto"/>
        <w:right w:val="none" w:sz="0" w:space="0" w:color="auto"/>
      </w:divBdr>
    </w:div>
    <w:div w:id="180928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948B7-9601-48C1-9332-2591C3B32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2</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Nguyễn Văn</dc:creator>
  <cp:keywords/>
  <dc:description/>
  <cp:lastModifiedBy>Quang Nguyễn Văn</cp:lastModifiedBy>
  <cp:revision>51</cp:revision>
  <dcterms:created xsi:type="dcterms:W3CDTF">2017-03-03T07:32:00Z</dcterms:created>
  <dcterms:modified xsi:type="dcterms:W3CDTF">2017-03-07T13:45:00Z</dcterms:modified>
</cp:coreProperties>
</file>